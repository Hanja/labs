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3"/>
        <w:gridCol w:w="1478"/>
        <w:gridCol w:w="1740"/>
        <w:gridCol w:w="1390"/>
      </w:tblGrid>
      <w:tr w:rsidR="006833E3" w:rsidTr="00D21C05">
        <w:sdt>
          <w:sdtPr>
            <w:rPr>
              <w:b/>
            </w:rPr>
            <w:id w:val="-542521022"/>
            <w:lock w:val="sdtContentLocked"/>
            <w:placeholder>
              <w:docPart w:val="DefaultPlaceholder_1081868574"/>
            </w:placeholder>
            <w15:appearance w15:val="hidden"/>
            <w:text/>
          </w:sdtPr>
          <w:sdtContent>
            <w:tc>
              <w:tcPr>
                <w:tcW w:w="524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833E3" w:rsidRPr="006833E3" w:rsidRDefault="00D21C05" w:rsidP="006833E3">
                <w:pPr>
                  <w:jc w:val="center"/>
                  <w:rPr>
                    <w:b/>
                  </w:rPr>
                </w:pPr>
                <w:r w:rsidRPr="00A20C4D">
                  <w:rPr>
                    <w:b/>
                  </w:rPr>
                  <w:t>Товарный чек</w:t>
                </w:r>
              </w:p>
            </w:tc>
          </w:sdtContent>
        </w:sdt>
      </w:tr>
      <w:tr w:rsidR="00194E58" w:rsidTr="00D21C05">
        <w:sdt>
          <w:sdtPr>
            <w:rPr>
              <w:b/>
            </w:rPr>
            <w:id w:val="1520587480"/>
            <w:lock w:val="sdtContentLocked"/>
            <w:placeholder>
              <w:docPart w:val="DefaultPlaceholder_1081868574"/>
            </w:placeholder>
            <w15:appearance w15:val="hidden"/>
            <w:text/>
          </w:sdtPr>
          <w:sdtContent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833E3" w:rsidRPr="006833E3" w:rsidRDefault="00D21C05" w:rsidP="006833E3">
                <w:pPr>
                  <w:rPr>
                    <w:b/>
                  </w:rPr>
                </w:pPr>
                <w:r w:rsidRPr="0009362E">
                  <w:rPr>
                    <w:b/>
                  </w:rPr>
                  <w:t>Дата:</w:t>
                </w:r>
              </w:p>
            </w:tc>
          </w:sdtContent>
        </w:sdt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833E3" w:rsidRDefault="00866EFC" w:rsidP="00866EFC"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731304">
              <w:rPr>
                <w:noProof/>
              </w:rPr>
              <w:t>27.08.2015</w:t>
            </w:r>
            <w:r>
              <w:fldChar w:fldCharType="end"/>
            </w:r>
          </w:p>
        </w:tc>
        <w:sdt>
          <w:sdtPr>
            <w:rPr>
              <w:b/>
            </w:rPr>
            <w:id w:val="-775253631"/>
            <w:lock w:val="sdtContentLocked"/>
            <w:placeholder>
              <w:docPart w:val="DefaultPlaceholder_1081868574"/>
            </w:placeholder>
            <w15:appearance w15:val="hidden"/>
            <w:text/>
          </w:sdtPr>
          <w:sdtContent>
            <w:tc>
              <w:tcPr>
                <w:tcW w:w="160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833E3" w:rsidRPr="006833E3" w:rsidRDefault="00D21C05" w:rsidP="006833E3">
                <w:pPr>
                  <w:rPr>
                    <w:b/>
                  </w:rPr>
                </w:pPr>
                <w:r w:rsidRPr="005C7A9D">
                  <w:rPr>
                    <w:b/>
                  </w:rPr>
                  <w:t>Время:</w:t>
                </w:r>
              </w:p>
            </w:tc>
          </w:sdtContent>
        </w:sdt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:rsidR="006833E3" w:rsidRDefault="00866EFC" w:rsidP="00866EFC">
            <w:r>
              <w:fldChar w:fldCharType="begin"/>
            </w:r>
            <w:r>
              <w:instrText xml:space="preserve"> TIME \@ "h:mm am/pm" </w:instrText>
            </w:r>
            <w:r>
              <w:fldChar w:fldCharType="separate"/>
            </w:r>
            <w:ins w:id="0" w:author="Евгений" w:date="2015-08-27T12:40:00Z">
              <w:r w:rsidR="00731304">
                <w:rPr>
                  <w:noProof/>
                </w:rPr>
                <w:t xml:space="preserve">12:40 </w:t>
              </w:r>
            </w:ins>
            <w:del w:id="1" w:author="Евгений" w:date="2015-08-27T12:40:00Z">
              <w:r w:rsidDel="00731304">
                <w:rPr>
                  <w:noProof/>
                </w:rPr>
                <w:delText xml:space="preserve">12:39 </w:delText>
              </w:r>
            </w:del>
            <w:r>
              <w:fldChar w:fldCharType="end"/>
            </w:r>
          </w:p>
        </w:tc>
      </w:tr>
      <w:tr w:rsidR="006833E3" w:rsidTr="00D21C05">
        <w:sdt>
          <w:sdtPr>
            <w:rPr>
              <w:b/>
            </w:rPr>
            <w:id w:val="444581223"/>
            <w:lock w:val="sdtContentLocked"/>
            <w:placeholder>
              <w:docPart w:val="DefaultPlaceholder_1081868574"/>
            </w:placeholder>
            <w15:appearance w15:val="hidden"/>
            <w:text/>
          </w:sdtPr>
          <w:sdtContent>
            <w:tc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833E3" w:rsidRPr="006833E3" w:rsidRDefault="00D21C05" w:rsidP="006A5AD3">
                <w:pPr>
                  <w:rPr>
                    <w:b/>
                  </w:rPr>
                </w:pPr>
                <w:r w:rsidRPr="002D797E">
                  <w:rPr>
                    <w:b/>
                  </w:rPr>
                  <w:t>Наименование товара</w:t>
                </w:r>
              </w:p>
            </w:tc>
          </w:sdtContent>
        </w:sdt>
        <w:sdt>
          <w:sdtPr>
            <w:id w:val="1031301827"/>
            <w:lock w:val="sdtLocked"/>
            <w:placeholder>
              <w:docPart w:val="D45381E1D06148228882538D869E9EE0"/>
            </w:placeholder>
            <w:showingPlcHdr/>
            <w:comboBox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comboBox>
          </w:sdtPr>
          <w:sdtEndPr/>
          <w:sdtContent>
            <w:tc>
              <w:tcPr>
                <w:tcW w:w="288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833E3" w:rsidRDefault="00B457A5" w:rsidP="00CC2C0B">
                <w:r>
                  <w:rPr>
                    <w:rStyle w:val="a8"/>
                  </w:rPr>
                  <w:t>Выберите товар из списка</w:t>
                </w:r>
              </w:p>
            </w:tc>
          </w:sdtContent>
        </w:sdt>
      </w:tr>
      <w:tr w:rsidR="006833E3" w:rsidTr="00D21C05">
        <w:sdt>
          <w:sdtPr>
            <w:rPr>
              <w:b/>
            </w:rPr>
            <w:id w:val="843132612"/>
            <w:lock w:val="sdtContentLocked"/>
            <w:placeholder>
              <w:docPart w:val="DefaultPlaceholder_1081868574"/>
            </w:placeholder>
            <w15:appearance w15:val="hidden"/>
            <w:text/>
          </w:sdtPr>
          <w:sdtContent>
            <w:tc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6833E3" w:rsidRPr="006833E3" w:rsidRDefault="00D21C05">
                <w:pPr>
                  <w:rPr>
                    <w:b/>
                  </w:rPr>
                </w:pPr>
                <w:r w:rsidRPr="000F62FB">
                  <w:rPr>
                    <w:b/>
                  </w:rPr>
                  <w:t>Сумма рублей</w:t>
                </w:r>
              </w:p>
            </w:tc>
          </w:sdtContent>
        </w:sdt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33E3" w:rsidRDefault="00B457A5" w:rsidP="00B457A5">
            <w:sdt>
              <w:sdtPr>
                <w:id w:val="465546252"/>
                <w:placeholder>
                  <w:docPart w:val="4CBB1F99EBB54D16BD0BA398664763BA"/>
                </w:placeholder>
                <w:showingPlcHdr/>
                <w:text/>
              </w:sdtPr>
              <w:sdtContent>
                <w:r>
                  <w:rPr>
                    <w:rStyle w:val="a8"/>
                  </w:rPr>
                  <w:t>Введите сумму</w:t>
                </w:r>
              </w:sdtContent>
            </w:sdt>
            <w:r>
              <w:t xml:space="preserve"> руб.</w:t>
            </w:r>
          </w:p>
        </w:tc>
      </w:tr>
      <w:tr w:rsidR="006833E3" w:rsidTr="00D21C05">
        <w:sdt>
          <w:sdtPr>
            <w:rPr>
              <w:b/>
            </w:rPr>
            <w:id w:val="1013424220"/>
            <w:lock w:val="sdtContentLocked"/>
            <w:placeholder>
              <w:docPart w:val="DefaultPlaceholder_1081868574"/>
            </w:placeholder>
            <w15:appearance w15:val="hidden"/>
            <w:text/>
          </w:sdtPr>
          <w:sdtContent>
            <w:tc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6833E3" w:rsidRPr="006833E3" w:rsidRDefault="00D21C05">
                <w:pPr>
                  <w:rPr>
                    <w:b/>
                  </w:rPr>
                </w:pPr>
                <w:r w:rsidRPr="00D30E92">
                  <w:rPr>
                    <w:b/>
                  </w:rPr>
                  <w:t>Сумма копеек</w:t>
                </w:r>
              </w:p>
            </w:tc>
          </w:sdtContent>
        </w:sdt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33E3" w:rsidRDefault="00B457A5" w:rsidP="00B457A5">
            <w:sdt>
              <w:sdtPr>
                <w:id w:val="-1631770473"/>
                <w:placeholder>
                  <w:docPart w:val="3D13FF8FE709499C99514AD55D1B6C4C"/>
                </w:placeholder>
                <w:showingPlcHdr/>
                <w:text/>
              </w:sdtPr>
              <w:sdtContent>
                <w:r>
                  <w:rPr>
                    <w:rStyle w:val="a8"/>
                  </w:rPr>
                  <w:t>Введите сумму</w:t>
                </w:r>
              </w:sdtContent>
            </w:sdt>
            <w:r>
              <w:t xml:space="preserve"> коп.</w:t>
            </w:r>
          </w:p>
        </w:tc>
      </w:tr>
      <w:tr w:rsidR="006833E3" w:rsidTr="00D21C05">
        <w:sdt>
          <w:sdtPr>
            <w:rPr>
              <w:b/>
            </w:rPr>
            <w:id w:val="651025528"/>
            <w:lock w:val="sdtContentLocked"/>
            <w:placeholder>
              <w:docPart w:val="DefaultPlaceholder_1081868574"/>
            </w:placeholder>
            <w15:appearance w15:val="hidden"/>
            <w:text/>
          </w:sdtPr>
          <w:sdtContent>
            <w:tc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6833E3" w:rsidRPr="006833E3" w:rsidRDefault="00D21C05">
                <w:pPr>
                  <w:rPr>
                    <w:b/>
                  </w:rPr>
                </w:pPr>
                <w:r w:rsidRPr="00B04878">
                  <w:rPr>
                    <w:b/>
                  </w:rPr>
                  <w:t>Номер склада</w:t>
                </w:r>
              </w:p>
            </w:tc>
          </w:sdtContent>
        </w:sdt>
        <w:bookmarkStart w:id="2" w:name="_GoBack"/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33E3" w:rsidRDefault="00341E52" w:rsidP="00341E52">
            <w:pPr>
              <w:tabs>
                <w:tab w:val="left" w:pos="360"/>
                <w:tab w:val="left" w:pos="720"/>
              </w:tabs>
            </w:pPr>
            <w:r>
              <w:fldChar w:fldCharType="begin"/>
            </w:r>
            <w:r>
              <w:instrText xml:space="preserve"> ASK  Склады "Введите номер склада"  \* MERGEFORMAT </w:instrText>
            </w:r>
            <w:r>
              <w:fldChar w:fldCharType="separate"/>
            </w:r>
            <w:bookmarkStart w:id="3" w:name="Склады"/>
            <w:r w:rsidR="006C13B4">
              <w:t>5</w:t>
            </w:r>
            <w:bookmarkEnd w:id="3"/>
            <w:r>
              <w:fldChar w:fldCharType="end"/>
            </w:r>
            <w:r>
              <w:fldChar w:fldCharType="begin"/>
            </w:r>
            <w:r>
              <w:instrText xml:space="preserve"> </w:instrText>
            </w:r>
            <w:r>
              <w:rPr>
                <w:lang w:val="en-US"/>
              </w:rPr>
              <w:instrText>REF</w:instrText>
            </w:r>
            <w:r w:rsidRPr="00B457A5">
              <w:instrText xml:space="preserve"> </w:instrText>
            </w:r>
            <w:r>
              <w:instrText xml:space="preserve">Склады </w:instrText>
            </w:r>
            <w:r>
              <w:fldChar w:fldCharType="separate"/>
            </w:r>
            <w:r w:rsidR="006C13B4">
              <w:t>5</w:t>
            </w:r>
            <w:r>
              <w:fldChar w:fldCharType="end"/>
            </w:r>
            <w:bookmarkEnd w:id="2"/>
            <w:r w:rsidR="002903EC">
              <w:tab/>
            </w:r>
          </w:p>
        </w:tc>
      </w:tr>
      <w:tr w:rsidR="00194E58" w:rsidTr="00D21C05">
        <w:trPr>
          <w:trHeight w:val="592"/>
        </w:trPr>
        <w:sdt>
          <w:sdtPr>
            <w:rPr>
              <w:b/>
            </w:rPr>
            <w:id w:val="-591775029"/>
            <w:lock w:val="sdtContentLocked"/>
            <w:placeholder>
              <w:docPart w:val="DefaultPlaceholder_1081868574"/>
            </w:placeholder>
            <w15:appearance w15:val="hidden"/>
            <w:text/>
          </w:sdtPr>
          <w:sdtContent>
            <w:tc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94E58" w:rsidRPr="006833E3" w:rsidRDefault="00D21C05" w:rsidP="00BB00C3">
                <w:pPr>
                  <w:rPr>
                    <w:b/>
                  </w:rPr>
                </w:pPr>
                <w:r w:rsidRPr="008E750C">
                  <w:rPr>
                    <w:b/>
                  </w:rPr>
                  <w:t>Форма оплаты</w:t>
                </w:r>
              </w:p>
            </w:tc>
          </w:sdtContent>
        </w:sdt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194E58" w:rsidRDefault="00D21C05" w:rsidP="00194E58">
            <w:sdt>
              <w:sdtPr>
                <w:id w:val="-343483438"/>
                <w:lock w:val="sdtContentLocked"/>
                <w:placeholder>
                  <w:docPart w:val="DefaultPlaceholder_1081868574"/>
                </w:placeholder>
                <w15:appearance w15:val="hidden"/>
                <w:text/>
              </w:sdtPr>
              <w:sdtContent>
                <w:r>
                  <w:t>Наличными</w:t>
                </w:r>
              </w:sdtContent>
            </w:sdt>
            <w:sdt>
              <w:sdtPr>
                <w:id w:val="-139171628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7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4E58">
              <w:t xml:space="preserve">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:rsidR="00194E58" w:rsidRDefault="00D21C05">
            <w:sdt>
              <w:sdtPr>
                <w:id w:val="343292519"/>
                <w:lock w:val="sdtContentLocked"/>
                <w:placeholder>
                  <w:docPart w:val="DefaultPlaceholder_1081868574"/>
                </w:placeholder>
                <w15:appearance w15:val="hidden"/>
                <w:text/>
              </w:sdtPr>
              <w:sdtContent>
                <w:r>
                  <w:t>Картой</w:t>
                </w:r>
              </w:sdtContent>
            </w:sdt>
            <w:sdt>
              <w:sdtPr>
                <w:id w:val="194888575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4E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91812" w:rsidRDefault="00D91812"/>
    <w:sectPr w:rsidR="00D91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Евгений">
    <w15:presenceInfo w15:providerId="None" w15:userId="Евгени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trackedChange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05"/>
    <w:rsid w:val="00194E58"/>
    <w:rsid w:val="001D682E"/>
    <w:rsid w:val="002903EC"/>
    <w:rsid w:val="00341E52"/>
    <w:rsid w:val="00623E09"/>
    <w:rsid w:val="006833E3"/>
    <w:rsid w:val="006A5AD3"/>
    <w:rsid w:val="006C13B4"/>
    <w:rsid w:val="00731304"/>
    <w:rsid w:val="00736035"/>
    <w:rsid w:val="00866EFC"/>
    <w:rsid w:val="00B457A5"/>
    <w:rsid w:val="00BB00C3"/>
    <w:rsid w:val="00CC2C0B"/>
    <w:rsid w:val="00D001F1"/>
    <w:rsid w:val="00D21C05"/>
    <w:rsid w:val="00D91812"/>
    <w:rsid w:val="00EE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2433C-93A8-46FE-92D7-2C5FD679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4"/>
    <w:link w:val="a5"/>
    <w:qFormat/>
    <w:rsid w:val="00D001F1"/>
    <w:rPr>
      <w:rFonts w:ascii="Courier New" w:hAnsi="Courier New" w:cs="Times New Roman"/>
      <w:sz w:val="28"/>
      <w:szCs w:val="28"/>
    </w:rPr>
  </w:style>
  <w:style w:type="character" w:customStyle="1" w:styleId="a5">
    <w:name w:val="Заголовок Знак"/>
    <w:basedOn w:val="a6"/>
    <w:link w:val="a3"/>
    <w:rsid w:val="00D001F1"/>
    <w:rPr>
      <w:rFonts w:ascii="Courier New" w:hAnsi="Courier New" w:cs="Times New Roman"/>
      <w:sz w:val="28"/>
      <w:szCs w:val="28"/>
    </w:rPr>
  </w:style>
  <w:style w:type="paragraph" w:styleId="a4">
    <w:name w:val="Plain Text"/>
    <w:basedOn w:val="a"/>
    <w:link w:val="a6"/>
    <w:uiPriority w:val="99"/>
    <w:semiHidden/>
    <w:unhideWhenUsed/>
    <w:rsid w:val="00D001F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6">
    <w:name w:val="Текст Знак"/>
    <w:basedOn w:val="a0"/>
    <w:link w:val="a4"/>
    <w:uiPriority w:val="99"/>
    <w:semiHidden/>
    <w:rsid w:val="00D001F1"/>
    <w:rPr>
      <w:rFonts w:ascii="Consolas" w:hAnsi="Consolas" w:cs="Consolas"/>
      <w:sz w:val="21"/>
      <w:szCs w:val="21"/>
    </w:rPr>
  </w:style>
  <w:style w:type="table" w:styleId="a7">
    <w:name w:val="Table Grid"/>
    <w:basedOn w:val="a1"/>
    <w:uiPriority w:val="39"/>
    <w:rsid w:val="00683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C2C0B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7313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313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abs\1\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5381E1D06148228882538D869E9E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9DBE9E-EEE5-4700-9ED5-AD758E288CE5}"/>
      </w:docPartPr>
      <w:docPartBody>
        <w:p w:rsidR="00000000" w:rsidRDefault="001D0B0B" w:rsidP="001D0B0B">
          <w:pPr>
            <w:pStyle w:val="D45381E1D06148228882538D869E9EE02"/>
          </w:pPr>
          <w:r>
            <w:rPr>
              <w:rStyle w:val="a3"/>
            </w:rPr>
            <w:t>Выберите товар из списка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14F2FD-C4FC-45F6-B784-1AE03877D042}"/>
      </w:docPartPr>
      <w:docPartBody>
        <w:p w:rsidR="00000000" w:rsidRDefault="001D0B0B">
          <w:r w:rsidRPr="00E74A77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BB1F99EBB54D16BD0BA398664763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DFBF0D-77E4-44EF-AFB9-3311D08B073D}"/>
      </w:docPartPr>
      <w:docPartBody>
        <w:p w:rsidR="00000000" w:rsidRDefault="001D0B0B" w:rsidP="001D0B0B">
          <w:pPr>
            <w:pStyle w:val="4CBB1F99EBB54D16BD0BA398664763BA"/>
          </w:pPr>
          <w:r>
            <w:rPr>
              <w:rStyle w:val="a3"/>
            </w:rPr>
            <w:t>Введите сумму</w:t>
          </w:r>
        </w:p>
      </w:docPartBody>
    </w:docPart>
    <w:docPart>
      <w:docPartPr>
        <w:name w:val="3D13FF8FE709499C99514AD55D1B6C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CF457C-046B-478E-A36E-62A2F844242C}"/>
      </w:docPartPr>
      <w:docPartBody>
        <w:p w:rsidR="00000000" w:rsidRDefault="001D0B0B" w:rsidP="001D0B0B">
          <w:pPr>
            <w:pStyle w:val="3D13FF8FE709499C99514AD55D1B6C4C"/>
          </w:pPr>
          <w:r>
            <w:rPr>
              <w:rStyle w:val="a3"/>
            </w:rPr>
            <w:t>Введите сумму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0B"/>
    <w:rsid w:val="00025645"/>
    <w:rsid w:val="001D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0B0B"/>
    <w:rPr>
      <w:color w:val="808080"/>
    </w:rPr>
  </w:style>
  <w:style w:type="paragraph" w:customStyle="1" w:styleId="D45381E1D06148228882538D869E9EE0">
    <w:name w:val="D45381E1D06148228882538D869E9EE0"/>
  </w:style>
  <w:style w:type="paragraph" w:customStyle="1" w:styleId="81BB49C792AC47E89B7DD4FB48483699">
    <w:name w:val="81BB49C792AC47E89B7DD4FB48483699"/>
  </w:style>
  <w:style w:type="paragraph" w:customStyle="1" w:styleId="DE7086B6B24D4CDF869679A6AA130208">
    <w:name w:val="DE7086B6B24D4CDF869679A6AA130208"/>
  </w:style>
  <w:style w:type="paragraph" w:customStyle="1" w:styleId="D45381E1D06148228882538D869E9EE01">
    <w:name w:val="D45381E1D06148228882538D869E9EE01"/>
    <w:rsid w:val="001D0B0B"/>
    <w:rPr>
      <w:rFonts w:eastAsiaTheme="minorHAnsi"/>
      <w:lang w:eastAsia="en-US"/>
    </w:rPr>
  </w:style>
  <w:style w:type="paragraph" w:customStyle="1" w:styleId="D45381E1D06148228882538D869E9EE02">
    <w:name w:val="D45381E1D06148228882538D869E9EE02"/>
    <w:rsid w:val="001D0B0B"/>
    <w:rPr>
      <w:rFonts w:eastAsiaTheme="minorHAnsi"/>
      <w:lang w:eastAsia="en-US"/>
    </w:rPr>
  </w:style>
  <w:style w:type="paragraph" w:customStyle="1" w:styleId="4CBB1F99EBB54D16BD0BA398664763BA">
    <w:name w:val="4CBB1F99EBB54D16BD0BA398664763BA"/>
    <w:rsid w:val="001D0B0B"/>
    <w:rPr>
      <w:rFonts w:eastAsiaTheme="minorHAnsi"/>
      <w:lang w:eastAsia="en-US"/>
    </w:rPr>
  </w:style>
  <w:style w:type="paragraph" w:customStyle="1" w:styleId="3D13FF8FE709499C99514AD55D1B6C4C">
    <w:name w:val="3D13FF8FE709499C99514AD55D1B6C4C"/>
    <w:rsid w:val="001D0B0B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test.dotx</Template>
  <TotalTime>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2015-08-27T09:36:00Z</dcterms:created>
  <dcterms:modified xsi:type="dcterms:W3CDTF">2015-08-27T09:50:00Z</dcterms:modified>
</cp:coreProperties>
</file>